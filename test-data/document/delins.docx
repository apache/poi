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B03" w:rsidRPr="00950B03" w:rsidRDefault="00950B03" w:rsidP="00950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0B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Tika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>can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>be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50B03" w:rsidRPr="00950B03" w:rsidRDefault="00950B03" w:rsidP="00950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</w:t>
      </w:r>
      <w:proofErr w:type="spellStart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>Nepalese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tooltip="Tilaka" w:history="1">
        <w:proofErr w:type="spellStart"/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Tilaka</w:t>
        </w:r>
        <w:proofErr w:type="spellEnd"/>
      </w:hyperlink>
    </w:p>
    <w:p w:rsidR="00950B03" w:rsidRPr="00950B03" w:rsidRDefault="00950B03" w:rsidP="00950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nickname for </w:t>
      </w:r>
      <w:proofErr w:type="spellStart"/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Petrika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Albanian variation of </w:t>
      </w:r>
      <w:hyperlink r:id="rId7" w:tooltip="Peter" w:history="1"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Peter</w:t>
        </w:r>
      </w:hyperlink>
    </w:p>
    <w:p w:rsidR="00950B03" w:rsidRPr="00950B03" w:rsidRDefault="00950B03" w:rsidP="00950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title in certain Indian monarchies for a </w:t>
      </w:r>
      <w:hyperlink r:id="rId8" w:tooltip="Crown Prince" w:history="1"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Crown Prince</w:t>
        </w:r>
      </w:hyperlink>
    </w:p>
    <w:p w:rsidR="00950B03" w:rsidRPr="00950B03" w:rsidRDefault="00950B03" w:rsidP="00950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 </w:t>
      </w:r>
      <w:proofErr w:type="spellStart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>place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tooltip="Abkhazia" w:history="1">
        <w:proofErr w:type="spellStart"/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Abkhazia</w:t>
        </w:r>
        <w:proofErr w:type="spellEnd"/>
      </w:hyperlink>
      <w:ins w:id="0" w:author="pavel" w:date="2009-07-24T15:05:00Z"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</w:ins>
    </w:p>
    <w:p w:rsidR="00950B03" w:rsidRPr="00950B03" w:rsidRDefault="00950B03" w:rsidP="00950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place on Saturn's satellite </w:t>
      </w:r>
      <w:hyperlink r:id="rId10" w:tooltip="Rhea" w:history="1"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Rhea</w:t>
        </w:r>
      </w:hyperlink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named after the last place</w:t>
      </w:r>
    </w:p>
    <w:p w:rsidR="00950B03" w:rsidRPr="00950B03" w:rsidRDefault="00950B03" w:rsidP="00950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name in various Indian languages (</w:t>
      </w:r>
      <w:proofErr w:type="spellStart"/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ṭīkā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for certain commentaries such as:</w:t>
      </w:r>
    </w:p>
    <w:p w:rsidR="00950B03" w:rsidRPr="00950B03" w:rsidRDefault="00950B03" w:rsidP="00950B0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proofErr w:type="gramEnd"/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1" w:tooltip="Subcommentaries, Theravada" w:history="1">
        <w:proofErr w:type="spellStart"/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subcommentaries</w:t>
        </w:r>
        <w:proofErr w:type="spellEnd"/>
      </w:hyperlink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the </w:t>
      </w:r>
      <w:hyperlink r:id="rId12" w:tooltip="Theravada" w:history="1"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Theravada</w:t>
        </w:r>
      </w:hyperlink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tradition.</w:t>
      </w:r>
    </w:p>
    <w:p w:rsidR="00950B03" w:rsidRPr="00950B03" w:rsidDel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1" w:author="pavel" w:date="2009-07-24T15:05:00Z"/>
          <w:rFonts w:ascii="Times New Roman" w:eastAsia="Times New Roman" w:hAnsi="Times New Roman" w:cs="Times New Roman"/>
          <w:sz w:val="24"/>
          <w:szCs w:val="24"/>
          <w:lang w:eastAsia="ru-RU"/>
        </w:rPr>
      </w:pPr>
      <w:del w:id="2" w:author="pavel" w:date="2009-07-24T15:05:00Z"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delText>A pendant worn in place of the red spot (</w:delText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delInstrText xml:space="preserve"> HYPERLINK "http://en.wikipedia.org/wiki/Tilaka" \o "Tilaka" </w:delInstrText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 w:rsidDel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delText>tilaka</w:delText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delText xml:space="preserve"> or 'tika') on the foreheads of Hindu women. Originally, the red spot was a sign which a priest would paint on the brow of a visitor to the temple. Later the tika became a standard part of the costume of a Hindu woman. The tika can be stuck on or drawn, or, in the form of a pendant, suspended between the eyes. </w:delText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delText>Also known as Maang Tika.</w:delText>
        </w:r>
      </w:del>
    </w:p>
    <w:p w:rsidR="00950B03" w:rsidRPr="00950B03" w:rsidDel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3" w:author="pavel" w:date="2009-07-24T15:05:00Z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del w:id="4" w:author="pavel" w:date="2009-07-24T15:05:00Z"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delInstrText xml:space="preserve"> HYPERLINK "http://en.wikipedia.org/wiki/Tika_Waylan" \o "Tika Waylan" </w:delInstrText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 w:rsidDel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delText>Tika Waylan</w:delText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delText xml:space="preserve">, a major character in the </w:delText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delInstrText xml:space="preserve"> HYPERLINK "http://en.wikipedia.org/wiki/DragonLance" \o "DragonLance" </w:delInstrText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 w:rsidDel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delText>DragonLance</w:delText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 w:rsidDel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delText xml:space="preserve"> series of fantasy novels</w:delText>
        </w:r>
      </w:del>
    </w:p>
    <w:p w:rsidR="00950B03" w:rsidRPr="00950B03" w:rsidRDefault="00950B03" w:rsidP="00950B03">
      <w:pPr>
        <w:spacing w:after="0" w:line="240" w:lineRule="auto"/>
        <w:rPr>
          <w:ins w:id="5" w:author="pavel" w:date="2009-07-24T15:06:00Z"/>
          <w:rFonts w:ascii="Times New Roman" w:eastAsia="Times New Roman" w:hAnsi="Times New Roman" w:cs="Times New Roman"/>
          <w:sz w:val="24"/>
          <w:szCs w:val="24"/>
          <w:lang w:val="en-US" w:eastAsia="ru-RU"/>
          <w:rPrChange w:id="6" w:author="pavel" w:date="2009-07-24T15:06:00Z">
            <w:rPr>
              <w:ins w:id="7" w:author="pavel" w:date="2009-07-24T15:06:00Z"/>
              <w:rFonts w:ascii="Times New Roman" w:eastAsia="Times New Roman" w:hAnsi="Times New Roman" w:cs="Times New Roman"/>
              <w:sz w:val="24"/>
              <w:szCs w:val="24"/>
              <w:lang w:eastAsia="ru-RU"/>
            </w:rPr>
          </w:rPrChange>
        </w:rPr>
      </w:pPr>
      <w:ins w:id="8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9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>March 2009: Apache Tika Release</w:t>
        </w:r>
      </w:ins>
    </w:p>
    <w:p w:rsidR="00950B03" w:rsidRPr="00950B03" w:rsidRDefault="00950B03" w:rsidP="00950B03">
      <w:pPr>
        <w:spacing w:after="0" w:line="240" w:lineRule="auto"/>
        <w:ind w:left="720"/>
        <w:rPr>
          <w:ins w:id="10" w:author="pavel" w:date="2009-07-24T15:06:00Z"/>
          <w:rFonts w:ascii="Times New Roman" w:eastAsia="Times New Roman" w:hAnsi="Times New Roman" w:cs="Times New Roman"/>
          <w:sz w:val="24"/>
          <w:szCs w:val="24"/>
          <w:lang w:val="en-US" w:eastAsia="ru-RU"/>
          <w:rPrChange w:id="11" w:author="pavel" w:date="2009-07-24T15:06:00Z">
            <w:rPr>
              <w:ins w:id="12" w:author="pavel" w:date="2009-07-24T15:06:00Z"/>
              <w:rFonts w:ascii="Times New Roman" w:eastAsia="Times New Roman" w:hAnsi="Times New Roman" w:cs="Times New Roman"/>
              <w:sz w:val="24"/>
              <w:szCs w:val="24"/>
              <w:lang w:eastAsia="ru-RU"/>
            </w:rPr>
          </w:rPrChange>
        </w:rPr>
      </w:pPr>
      <w:ins w:id="13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14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>Apache Tika 0.3 has been released. Please see the download page for more details.</w:t>
        </w:r>
      </w:ins>
    </w:p>
    <w:p w:rsidR="00950B03" w:rsidRPr="00950B03" w:rsidRDefault="00950B03" w:rsidP="00950B03">
      <w:pPr>
        <w:spacing w:after="0" w:line="240" w:lineRule="auto"/>
        <w:rPr>
          <w:ins w:id="15" w:author="pavel" w:date="2009-07-24T15:06:00Z"/>
          <w:rFonts w:ascii="Times New Roman" w:eastAsia="Times New Roman" w:hAnsi="Times New Roman" w:cs="Times New Roman"/>
          <w:sz w:val="24"/>
          <w:szCs w:val="24"/>
          <w:lang w:val="en-US" w:eastAsia="ru-RU"/>
          <w:rPrChange w:id="16" w:author="pavel" w:date="2009-07-24T15:06:00Z">
            <w:rPr>
              <w:ins w:id="17" w:author="pavel" w:date="2009-07-24T15:06:00Z"/>
              <w:rFonts w:ascii="Times New Roman" w:eastAsia="Times New Roman" w:hAnsi="Times New Roman" w:cs="Times New Roman"/>
              <w:sz w:val="24"/>
              <w:szCs w:val="24"/>
              <w:lang w:eastAsia="ru-RU"/>
            </w:rPr>
          </w:rPrChange>
        </w:rPr>
      </w:pPr>
      <w:ins w:id="18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19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>February 2009: Lucene at ApacheCon Europe 2009 in Amsterdam</w:t>
        </w:r>
      </w:ins>
    </w:p>
    <w:p w:rsidR="00950B03" w:rsidRPr="00950B03" w:rsidRDefault="00950B03" w:rsidP="00950B03">
      <w:pPr>
        <w:spacing w:after="0" w:line="240" w:lineRule="auto"/>
        <w:ind w:left="720"/>
        <w:rPr>
          <w:ins w:id="20" w:author="pavel" w:date="2009-07-24T15:06:00Z"/>
          <w:rFonts w:ascii="Times New Roman" w:eastAsia="Times New Roman" w:hAnsi="Times New Roman" w:cs="Times New Roman"/>
          <w:sz w:val="24"/>
          <w:szCs w:val="24"/>
          <w:lang w:val="en-US" w:eastAsia="ru-RU"/>
          <w:rPrChange w:id="21" w:author="pavel" w:date="2009-07-24T15:06:00Z">
            <w:rPr>
              <w:ins w:id="22" w:author="pavel" w:date="2009-07-24T15:06:00Z"/>
              <w:rFonts w:ascii="Times New Roman" w:eastAsia="Times New Roman" w:hAnsi="Times New Roman" w:cs="Times New Roman"/>
              <w:sz w:val="24"/>
              <w:szCs w:val="24"/>
              <w:lang w:eastAsia="ru-RU"/>
            </w:rPr>
          </w:rPrChange>
        </w:rPr>
      </w:pPr>
      <w:ins w:id="23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24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 xml:space="preserve">Lucene will be extremely well represented at </w: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25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instrText xml:space="preserve"> HYPERLINK "http://www.eu.apachecon.com/c/aceu2009/" </w:instrTex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  <w:rPrChange w:id="26" w:author="pavel" w:date="2009-07-24T15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rPrChange>
          </w:rPr>
          <w:t>ApacheCon EU 2009</w: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27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 xml:space="preserve"> in Amsterdam, Netherlands this March 23-27, 2009:</w:t>
        </w:r>
      </w:ins>
    </w:p>
    <w:p w:rsidR="00950B03" w:rsidRPr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28" w:author="pavel" w:date="2009-07-24T15:06:00Z"/>
          <w:rFonts w:ascii="Times New Roman" w:eastAsia="Times New Roman" w:hAnsi="Times New Roman" w:cs="Times New Roman"/>
          <w:sz w:val="24"/>
          <w:szCs w:val="24"/>
          <w:lang w:val="en-US" w:eastAsia="ru-RU"/>
          <w:rPrChange w:id="29" w:author="pavel" w:date="2009-07-24T15:06:00Z">
            <w:rPr>
              <w:ins w:id="30" w:author="pavel" w:date="2009-07-24T15:06:00Z"/>
              <w:rFonts w:ascii="Times New Roman" w:eastAsia="Times New Roman" w:hAnsi="Times New Roman" w:cs="Times New Roman"/>
              <w:sz w:val="24"/>
              <w:szCs w:val="24"/>
              <w:lang w:eastAsia="ru-RU"/>
            </w:rPr>
          </w:rPrChange>
        </w:rPr>
      </w:pPr>
      <w:ins w:id="31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32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instrText xml:space="preserve"> HYPERLINK "http://eu.apachecon.com/c/aceu2009/sessions/197" </w:instrTex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  <w:rPrChange w:id="33" w:author="pavel" w:date="2009-07-24T15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rPrChange>
          </w:rPr>
          <w:t>Lucene Boot Camp</w: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34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 xml:space="preserve"> - A two day training session, March 23 &amp; 24th</w:t>
        </w:r>
      </w:ins>
    </w:p>
    <w:p w:rsidR="00950B03" w:rsidRPr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35" w:author="pavel" w:date="2009-07-24T15:06:00Z"/>
          <w:rFonts w:ascii="Times New Roman" w:eastAsia="Times New Roman" w:hAnsi="Times New Roman" w:cs="Times New Roman"/>
          <w:sz w:val="24"/>
          <w:szCs w:val="24"/>
          <w:lang w:val="en-US" w:eastAsia="ru-RU"/>
          <w:rPrChange w:id="36" w:author="pavel" w:date="2009-07-24T15:06:00Z">
            <w:rPr>
              <w:ins w:id="37" w:author="pavel" w:date="2009-07-24T15:06:00Z"/>
              <w:rFonts w:ascii="Times New Roman" w:eastAsia="Times New Roman" w:hAnsi="Times New Roman" w:cs="Times New Roman"/>
              <w:sz w:val="24"/>
              <w:szCs w:val="24"/>
              <w:lang w:eastAsia="ru-RU"/>
            </w:rPr>
          </w:rPrChange>
        </w:rPr>
      </w:pPr>
      <w:ins w:id="38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39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instrText xml:space="preserve"> HYPERLINK "http://eu.apachecon.com/c/aceu2009/sessions/201" </w:instrTex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  <w:rPrChange w:id="40" w:author="pavel" w:date="2009-07-24T15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rPrChange>
          </w:rPr>
          <w:t>Solr Boot Camp</w: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41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 xml:space="preserve"> - A one day training session, March 24th</w:t>
        </w:r>
      </w:ins>
    </w:p>
    <w:p w:rsidR="00950B03" w:rsidRPr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2" w:author="pavel" w:date="2009-07-24T15:06:00Z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3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44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instrText xml:space="preserve"> HYPERLINK "http://eu.apachecon.com/c/aceu2009/sessions/136" </w:instrTex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  <w:rPrChange w:id="45" w:author="pavel" w:date="2009-07-24T15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rPrChange>
          </w:rPr>
          <w:t>Introducing Apache Mahout</w: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46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 xml:space="preserve"> - Grant Ingersoll. </w:t>
        </w:r>
        <w:proofErr w:type="spellStart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March</w:t>
        </w:r>
        <w:proofErr w:type="spellEnd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25th @ 10:30</w:t>
        </w:r>
      </w:ins>
    </w:p>
    <w:p w:rsidR="00950B03" w:rsidRPr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47" w:author="pavel" w:date="2009-07-24T15:06:00Z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8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49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instrText xml:space="preserve"> HYPERLINK "http://eu.apachecon.com/c/aceu2009/sessions/137" </w:instrTex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  <w:rPrChange w:id="50" w:author="pavel" w:date="2009-07-24T15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rPrChange>
          </w:rPr>
          <w:t>Lucene/Solr Case Studies</w: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51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 xml:space="preserve"> - Erik Hatcher. </w:t>
        </w:r>
        <w:proofErr w:type="spellStart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March</w:t>
        </w:r>
        <w:proofErr w:type="spellEnd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25th @ 11:30</w:t>
        </w:r>
      </w:ins>
    </w:p>
    <w:p w:rsidR="00950B03" w:rsidRPr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52" w:author="pavel" w:date="2009-07-24T15:06:00Z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3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54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instrText xml:space="preserve"> HYPERLINK "http://eu.apachecon.com/c/aceu2009/sessions/138" </w:instrTex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  <w:rPrChange w:id="55" w:author="pavel" w:date="2009-07-24T15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rPrChange>
          </w:rPr>
          <w:t>Advanced Indexing Techniques with Apache Lucene</w: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56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 xml:space="preserve"> - Michael Busch. </w:t>
        </w:r>
        <w:proofErr w:type="spellStart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March</w:t>
        </w:r>
        <w:proofErr w:type="spellEnd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25th @ 14:00</w:t>
        </w:r>
      </w:ins>
    </w:p>
    <w:p w:rsidR="00950B03" w:rsidRPr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57" w:author="pavel" w:date="2009-07-24T15:06:00Z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8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59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instrText xml:space="preserve"> HYPERLINK "http://eu.apachecon.com/c/aceu2009/sessions/251" </w:instrTex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  <w:rPrChange w:id="60" w:author="pavel" w:date="2009-07-24T15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rPrChange>
          </w:rPr>
          <w:t>Apache Solr - A Case Study</w: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61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 xml:space="preserve"> - Uri Boness. </w:t>
        </w:r>
        <w:proofErr w:type="spellStart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March</w:t>
        </w:r>
        <w:proofErr w:type="spellEnd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26th @ 17:30</w:t>
        </w:r>
      </w:ins>
    </w:p>
    <w:p w:rsidR="00950B03" w:rsidRPr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62" w:author="pavel" w:date="2009-07-24T15:06:00Z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3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64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instrText xml:space="preserve"> HYPERLINK "http://eu.apachecon.com/c/aceu2009/sessions/250" </w:instrTex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  <w:rPrChange w:id="65" w:author="pavel" w:date="2009-07-24T15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rPrChange>
          </w:rPr>
          <w:t xml:space="preserve">Best of breed - httpd, </w:t>
        </w:r>
        <w:proofErr w:type="gramStart"/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  <w:rPrChange w:id="66" w:author="pavel" w:date="2009-07-24T15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rPrChange>
          </w:rPr>
          <w:t>forrest</w:t>
        </w:r>
        <w:proofErr w:type="gramEnd"/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  <w:rPrChange w:id="67" w:author="pavel" w:date="2009-07-24T15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rPrChange>
          </w:rPr>
          <w:t>, solr and droids</w: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68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 xml:space="preserve"> - Thorsten Scherler. </w:t>
        </w:r>
        <w:proofErr w:type="spellStart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March</w:t>
        </w:r>
        <w:proofErr w:type="spellEnd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27th @ 17:30</w:t>
        </w:r>
      </w:ins>
    </w:p>
    <w:p w:rsidR="00950B03" w:rsidRPr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69" w:author="pavel" w:date="2009-07-24T15:06:00Z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0" w:author="pavel" w:date="2009-07-24T15:06:00Z"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begin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71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instrText xml:space="preserve"> HYPERLINK "http://eu.apachecon.com/c/aceu2009/sessions/165" </w:instrTex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separate"/>
        </w:r>
        <w:r w:rsidRPr="00950B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  <w:rPrChange w:id="72" w:author="pavel" w:date="2009-07-24T15:06:00Z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ru-RU"/>
              </w:rPr>
            </w:rPrChange>
          </w:rPr>
          <w:t>Apache Droids - an intelligent standalone robot framework</w:t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fldChar w:fldCharType="end"/>
        </w:r>
        <w:r w:rsidRPr="00950B03">
          <w:rPr>
            <w:rFonts w:ascii="Times New Roman" w:eastAsia="Times New Roman" w:hAnsi="Times New Roman" w:cs="Times New Roman"/>
            <w:sz w:val="24"/>
            <w:szCs w:val="24"/>
            <w:lang w:val="en-US" w:eastAsia="ru-RU"/>
            <w:rPrChange w:id="73" w:author="pavel" w:date="2009-07-24T15:06:00Z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PrChange>
          </w:rPr>
          <w:t xml:space="preserve"> - Thorsten Scherler. </w:t>
        </w:r>
        <w:proofErr w:type="spellStart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March</w:t>
        </w:r>
        <w:proofErr w:type="spellEnd"/>
        <w:r w:rsidRPr="00950B0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26th @ 15:00</w:t>
        </w:r>
      </w:ins>
    </w:p>
    <w:p w:rsidR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74" w:author="pavel" w:date="2009-07-24T15:05:00Z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0B03" w:rsidRPr="00950B03" w:rsidRDefault="00950B03" w:rsidP="00950B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  <w:rPrChange w:id="75" w:author="pavel" w:date="2009-07-24T15:05:00Z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rPrChange>
        </w:rPr>
      </w:pPr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software module for extracting text from binary files. </w:t>
      </w:r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"http://lucene.apache.org/tika" \o "http://lucene.apache.org/tika" </w:instrText>
      </w:r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50B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  <w:rPrChange w:id="76" w:author="pavel" w:date="2009-07-24T15:05:00Z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  <w:lang w:eastAsia="ru-RU"/>
            </w:rPr>
          </w:rPrChange>
        </w:rPr>
        <w:t xml:space="preserve">Apache </w:t>
      </w:r>
      <w:proofErr w:type="spellStart"/>
      <w:r w:rsidRPr="00950B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  <w:rPrChange w:id="77" w:author="pavel" w:date="2009-07-24T15:05:00Z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  <w:lang w:eastAsia="ru-RU"/>
            </w:rPr>
          </w:rPrChange>
        </w:rPr>
        <w:t>Tika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  <w:rPrChange w:id="78" w:author="pavel" w:date="2009-07-24T15:05:00Z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rPrChange>
        </w:rPr>
        <w:t xml:space="preserve"> is a subproject of the </w:t>
      </w:r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50B03">
        <w:rPr>
          <w:rFonts w:ascii="Times New Roman" w:eastAsia="Times New Roman" w:hAnsi="Times New Roman" w:cs="Times New Roman"/>
          <w:sz w:val="24"/>
          <w:szCs w:val="24"/>
          <w:lang w:val="en-US" w:eastAsia="ru-RU"/>
          <w:rPrChange w:id="79" w:author="pavel" w:date="2009-07-24T15:05:00Z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rPrChange>
        </w:rPr>
        <w:instrText xml:space="preserve"> HYPERLINK "http://lucene.apache.org" \o "http://lucene.apache.org" </w:instrText>
      </w:r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Start"/>
      <w:r w:rsidRPr="00950B0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  <w:rPrChange w:id="80" w:author="pavel" w:date="2009-07-24T15:05:00Z"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  <w:lang w:eastAsia="ru-RU"/>
            </w:rPr>
          </w:rPrChange>
        </w:rPr>
        <w:t>Lucene</w:t>
      </w:r>
      <w:proofErr w:type="spellEnd"/>
      <w:r w:rsidRPr="00950B0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C83262" w:rsidRPr="00950B03" w:rsidRDefault="00C83262">
      <w:pPr>
        <w:rPr>
          <w:lang w:val="en-US"/>
          <w:rPrChange w:id="81" w:author="pavel" w:date="2009-07-24T15:05:00Z">
            <w:rPr/>
          </w:rPrChange>
        </w:rPr>
      </w:pPr>
    </w:p>
    <w:sectPr w:rsidR="00C83262" w:rsidRPr="00950B03" w:rsidSect="00C83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B1307"/>
    <w:multiLevelType w:val="multilevel"/>
    <w:tmpl w:val="611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62F7A"/>
    <w:multiLevelType w:val="multilevel"/>
    <w:tmpl w:val="34B8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456062"/>
    <w:multiLevelType w:val="multilevel"/>
    <w:tmpl w:val="264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CB1A5A"/>
    <w:multiLevelType w:val="multilevel"/>
    <w:tmpl w:val="6A9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trackRevisions/>
  <w:defaultTabStop w:val="708"/>
  <w:characterSpacingControl w:val="doNotCompress"/>
  <w:compat/>
  <w:rsids>
    <w:rsidRoot w:val="00950B03"/>
    <w:rsid w:val="00950B03"/>
    <w:rsid w:val="00C83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0B0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B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own_Prin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Peter" TargetMode="External"/><Relationship Id="rId12" Type="http://schemas.openxmlformats.org/officeDocument/2006/relationships/hyperlink" Target="http://en.wikipedia.org/wiki/Therava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Tilaka" TargetMode="External"/><Relationship Id="rId11" Type="http://schemas.openxmlformats.org/officeDocument/2006/relationships/hyperlink" Target="http://en.wikipedia.org/wiki/Subcommentaries,_Theravad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Rhe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bkhaz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6518-9936-47AA-B2F7-2AF9CCD8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2736</Characters>
  <Application>Microsoft Office Word</Application>
  <DocSecurity>0</DocSecurity>
  <Lines>22</Lines>
  <Paragraphs>6</Paragraphs>
  <ScaleCrop>false</ScaleCrop>
  <Company>Jet Infosystem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</cp:revision>
  <dcterms:created xsi:type="dcterms:W3CDTF">2009-07-24T11:03:00Z</dcterms:created>
  <dcterms:modified xsi:type="dcterms:W3CDTF">2009-07-24T11:06:00Z</dcterms:modified>
</cp:coreProperties>
</file>